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after="0" w:line="276" w:lineRule="auto"/>
        <w:rPr>
          <w:rFonts w:ascii="Roboto" w:cs="Roboto" w:eastAsia="Roboto" w:hAnsi="Roboto"/>
        </w:rPr>
      </w:pPr>
      <w:bookmarkStart w:colFirst="0" w:colLast="0" w:name="_yg7dsw5cj6k6" w:id="0"/>
      <w:bookmarkEnd w:id="0"/>
      <w:r w:rsidDel="00000000" w:rsidR="00000000" w:rsidRPr="00000000">
        <w:rPr>
          <w:rFonts w:ascii="Roboto" w:cs="Roboto" w:eastAsia="Roboto" w:hAnsi="Roboto"/>
          <w:rtl w:val="0"/>
        </w:rPr>
        <w:t xml:space="preserve">Emanuel  Trandafir</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-247649</wp:posOffset>
            </wp:positionH>
            <wp:positionV relativeFrom="paragraph">
              <wp:posOffset>371475</wp:posOffset>
            </wp:positionV>
            <wp:extent cx="6683693" cy="190500"/>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83693" cy="190500"/>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-247649</wp:posOffset>
            </wp:positionH>
            <wp:positionV relativeFrom="paragraph">
              <wp:posOffset>723900</wp:posOffset>
            </wp:positionV>
            <wp:extent cx="247650" cy="190500"/>
            <wp:effectExtent b="0" l="0" r="0" t="0"/>
            <wp:wrapNone/>
            <wp:docPr descr="A logo of a company&#10;&#10;Description automatically generated" id="2" name="image1.png"/>
            <a:graphic>
              <a:graphicData uri="http://schemas.openxmlformats.org/drawingml/2006/picture">
                <pic:pic>
                  <pic:nvPicPr>
                    <pic:cNvPr descr="A logo of a company&#10;&#10;Description automatically generated" id="0" name="image1.png"/>
                    <pic:cNvPicPr preferRelativeResize="0"/>
                  </pic:nvPicPr>
                  <pic:blipFill>
                    <a:blip r:embed="rId7"/>
                    <a:srcRect b="0" l="0" r="0" t="0"/>
                    <a:stretch>
                      <a:fillRect/>
                    </a:stretch>
                  </pic:blipFill>
                  <pic:spPr>
                    <a:xfrm>
                      <a:off x="0" y="0"/>
                      <a:ext cx="247650" cy="1905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Roboto" w:cs="Roboto" w:eastAsia="Roboto" w:hAnsi="Roboto"/>
          <w:i w:val="0"/>
          <w:smallCaps w:val="0"/>
          <w:strike w:val="0"/>
          <w:color w:val="404040"/>
          <w:sz w:val="20"/>
          <w:szCs w:val="20"/>
          <w:u w:val="none"/>
          <w:shd w:fill="auto" w:val="clear"/>
          <w:vertAlign w:val="baseline"/>
        </w:rPr>
      </w:pPr>
      <w:r w:rsidDel="00000000" w:rsidR="00000000" w:rsidRPr="00000000">
        <w:rPr>
          <w:rFonts w:ascii="Roboto" w:cs="Roboto" w:eastAsia="Roboto" w:hAnsi="Roboto"/>
          <w:rtl w:val="0"/>
        </w:rPr>
        <w:br w:type="textWrapping"/>
        <w:t xml:space="preserve">  </w:t>
      </w:r>
      <w:hyperlink r:id="rId8">
        <w:r w:rsidDel="00000000" w:rsidR="00000000" w:rsidRPr="00000000">
          <w:rPr>
            <w:rFonts w:ascii="Roboto" w:cs="Roboto" w:eastAsia="Roboto" w:hAnsi="Roboto"/>
            <w:color w:val="1155cc"/>
            <w:sz w:val="20"/>
            <w:szCs w:val="20"/>
            <w:u w:val="single"/>
            <w:rtl w:val="0"/>
          </w:rPr>
          <w:t xml:space="preserve">emanueltrandafir1993@gmail.com</w:t>
        </w:r>
      </w:hyperlink>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color w:val="0563c1"/>
            <w:sz w:val="20"/>
            <w:szCs w:val="20"/>
            <w:u w:val="single"/>
            <w:rtl w:val="0"/>
          </w:rPr>
          <w:t xml:space="preserve">/emanueltrandafir</w:t>
        </w:r>
      </w:hyperlink>
      <w:r w:rsidDel="00000000" w:rsidR="00000000" w:rsidRPr="00000000">
        <w:rPr>
          <w:rFonts w:ascii="Roboto" w:cs="Roboto" w:eastAsia="Roboto" w:hAnsi="Roboto"/>
          <w:rtl w:val="0"/>
        </w:rPr>
        <w:t xml:space="preserve">             </w:t>
      </w:r>
      <w:hyperlink r:id="rId10">
        <w:r w:rsidDel="00000000" w:rsidR="00000000" w:rsidRPr="00000000">
          <w:rPr>
            <w:rFonts w:ascii="Roboto" w:cs="Roboto" w:eastAsia="Roboto" w:hAnsi="Roboto"/>
            <w:color w:val="0563c1"/>
            <w:sz w:val="20"/>
            <w:szCs w:val="20"/>
            <w:u w:val="single"/>
            <w:rtl w:val="0"/>
          </w:rPr>
          <w:t xml:space="preserve">/emanueltrandafir</w:t>
        </w:r>
      </w:hyperlink>
      <w:r w:rsidDel="00000000" w:rsidR="00000000" w:rsidRPr="00000000">
        <w:rPr>
          <w:rFonts w:ascii="Roboto" w:cs="Roboto" w:eastAsia="Roboto" w:hAnsi="Roboto"/>
          <w:rtl w:val="0"/>
        </w:rPr>
        <w:t xml:space="preserve">                </w:t>
      </w:r>
      <w:hyperlink r:id="rId11">
        <w:r w:rsidDel="00000000" w:rsidR="00000000" w:rsidRPr="00000000">
          <w:rPr>
            <w:rFonts w:ascii="Roboto" w:cs="Roboto" w:eastAsia="Roboto" w:hAnsi="Roboto"/>
            <w:color w:val="1155cc"/>
            <w:sz w:val="20"/>
            <w:szCs w:val="20"/>
            <w:u w:val="single"/>
            <w:rtl w:val="0"/>
          </w:rPr>
          <w:t xml:space="preserve">/etrandafir93</w:t>
        </w:r>
      </w:hyperlink>
      <w:r w:rsidDel="00000000" w:rsidR="00000000" w:rsidRPr="00000000">
        <w:rPr>
          <w:rFonts w:ascii="Roboto" w:cs="Roboto" w:eastAsia="Roboto" w:hAnsi="Roboto"/>
          <w:sz w:val="20"/>
          <w:szCs w:val="20"/>
          <w:rtl w:val="0"/>
        </w:rPr>
        <w:br w:type="textWrapping"/>
      </w:r>
      <w:r w:rsidDel="00000000" w:rsidR="00000000" w:rsidRPr="00000000">
        <w:rPr>
          <w:rFonts w:ascii="Roboto" w:cs="Roboto" w:eastAsia="Roboto" w:hAnsi="Roboto"/>
          <w:rtl w:val="0"/>
        </w:rPr>
        <w:tab/>
        <w:t xml:space="preserve">  </w:t>
        <w:br w:type="textWrapp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5124450</wp:posOffset>
            </wp:positionH>
            <wp:positionV relativeFrom="paragraph">
              <wp:posOffset>195262</wp:posOffset>
            </wp:positionV>
            <wp:extent cx="276958" cy="257175"/>
            <wp:effectExtent b="0" l="0" r="0" t="0"/>
            <wp:wrapNone/>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6958" cy="257175"/>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3600450</wp:posOffset>
            </wp:positionH>
            <wp:positionV relativeFrom="paragraph">
              <wp:posOffset>214042</wp:posOffset>
            </wp:positionV>
            <wp:extent cx="270164" cy="228600"/>
            <wp:effectExtent b="0" l="0" r="0" t="0"/>
            <wp:wrapNone/>
            <wp:docPr descr="A white leaf on a green background&#10;&#10;Description automatically generated" id="3" name="image4.png"/>
            <a:graphic>
              <a:graphicData uri="http://schemas.openxmlformats.org/drawingml/2006/picture">
                <pic:pic>
                  <pic:nvPicPr>
                    <pic:cNvPr descr="A white leaf on a green background&#10;&#10;Description automatically generated" id="0" name="image4.png"/>
                    <pic:cNvPicPr preferRelativeResize="0"/>
                  </pic:nvPicPr>
                  <pic:blipFill>
                    <a:blip r:embed="rId13"/>
                    <a:srcRect b="0" l="0" r="0" t="0"/>
                    <a:stretch>
                      <a:fillRect/>
                    </a:stretch>
                  </pic:blipFill>
                  <pic:spPr>
                    <a:xfrm>
                      <a:off x="0" y="0"/>
                      <a:ext cx="270164" cy="228600"/>
                    </a:xfrm>
                    <a:prstGeom prst="rect"/>
                    <a:ln/>
                  </pic:spPr>
                </pic:pic>
              </a:graphicData>
            </a:graphic>
          </wp:anchor>
        </w:drawing>
      </w:r>
      <w:r w:rsidDel="00000000" w:rsidR="00000000" w:rsidRPr="00000000">
        <w:drawing>
          <wp:anchor allowOverlap="1" behindDoc="1" distB="0" distT="0" distL="114300" distR="114300" hidden="0" layoutInCell="1" locked="0" relativeHeight="0" simplePos="0">
            <wp:simplePos x="0" y="0"/>
            <wp:positionH relativeFrom="column">
              <wp:posOffset>2190750</wp:posOffset>
            </wp:positionH>
            <wp:positionV relativeFrom="paragraph">
              <wp:posOffset>214042</wp:posOffset>
            </wp:positionV>
            <wp:extent cx="244793" cy="231193"/>
            <wp:effectExtent b="0" l="0" r="0" t="0"/>
            <wp:wrapNone/>
            <wp:docPr descr="A blue and white logo&#10;&#10;Description automatically generated" id="5" name="image5.png"/>
            <a:graphic>
              <a:graphicData uri="http://schemas.openxmlformats.org/drawingml/2006/picture">
                <pic:pic>
                  <pic:nvPicPr>
                    <pic:cNvPr descr="A blue and white logo&#10;&#10;Description automatically generated" id="0" name="image5.png"/>
                    <pic:cNvPicPr preferRelativeResize="0"/>
                  </pic:nvPicPr>
                  <pic:blipFill>
                    <a:blip r:embed="rId14"/>
                    <a:srcRect b="0" l="0" r="0" t="0"/>
                    <a:stretch>
                      <a:fillRect/>
                    </a:stretch>
                  </pic:blipFill>
                  <pic:spPr>
                    <a:xfrm>
                      <a:off x="0" y="0"/>
                      <a:ext cx="244793" cy="231193"/>
                    </a:xfrm>
                    <a:prstGeom prst="rect"/>
                    <a:ln/>
                  </pic:spPr>
                </pic:pic>
              </a:graphicData>
            </a:graphic>
          </wp:anchor>
        </w:drawing>
      </w:r>
    </w:p>
    <w:p w:rsidR="00000000" w:rsidDel="00000000" w:rsidP="00000000" w:rsidRDefault="00000000" w:rsidRPr="00000000" w14:paraId="00000003">
      <w:pPr>
        <w:numPr>
          <w:ilvl w:val="0"/>
          <w:numId w:val="1"/>
        </w:numPr>
        <w:ind w:left="216"/>
        <w:rPr>
          <w:rFonts w:ascii="Roboto" w:cs="Roboto" w:eastAsia="Roboto" w:hAnsi="Roboto"/>
        </w:rPr>
      </w:pPr>
      <w:r w:rsidDel="00000000" w:rsidR="00000000" w:rsidRPr="00000000">
        <w:rPr>
          <w:rFonts w:ascii="Roboto" w:cs="Roboto" w:eastAsia="Roboto" w:hAnsi="Roboto"/>
          <w:rtl w:val="0"/>
        </w:rPr>
        <w:t xml:space="preserve">8+ years of hands-on experience in software development</w:t>
      </w:r>
    </w:p>
    <w:p w:rsidR="00000000" w:rsidDel="00000000" w:rsidP="00000000" w:rsidRDefault="00000000" w:rsidRPr="00000000" w14:paraId="00000004">
      <w:pPr>
        <w:numPr>
          <w:ilvl w:val="0"/>
          <w:numId w:val="1"/>
        </w:numPr>
        <w:spacing w:line="240" w:lineRule="auto"/>
        <w:ind w:left="216"/>
        <w:rPr>
          <w:rFonts w:ascii="Roboto" w:cs="Roboto" w:eastAsia="Roboto" w:hAnsi="Roboto"/>
        </w:rPr>
      </w:pPr>
      <w:r w:rsidDel="00000000" w:rsidR="00000000" w:rsidRPr="00000000">
        <w:rPr>
          <w:rFonts w:ascii="Roboto" w:cs="Roboto" w:eastAsia="Roboto" w:hAnsi="Roboto"/>
          <w:rtl w:val="0"/>
        </w:rPr>
        <w:t xml:space="preserve">20+ contributions to popular open-source Java projects, used by thousands of teams worldwide</w:t>
      </w:r>
    </w:p>
    <w:p w:rsidR="00000000" w:rsidDel="00000000" w:rsidP="00000000" w:rsidRDefault="00000000" w:rsidRPr="00000000" w14:paraId="00000005">
      <w:pPr>
        <w:numPr>
          <w:ilvl w:val="0"/>
          <w:numId w:val="1"/>
        </w:numPr>
        <w:spacing w:line="240" w:lineRule="auto"/>
        <w:ind w:left="216"/>
        <w:rPr>
          <w:rFonts w:ascii="Roboto" w:cs="Roboto" w:eastAsia="Roboto" w:hAnsi="Roboto"/>
          <w:color w:val="000000"/>
        </w:rPr>
      </w:pPr>
      <w:r w:rsidDel="00000000" w:rsidR="00000000" w:rsidRPr="00000000">
        <w:rPr>
          <w:rFonts w:ascii="Roboto" w:cs="Roboto" w:eastAsia="Roboto" w:hAnsi="Roboto"/>
          <w:rtl w:val="0"/>
        </w:rPr>
        <w:t xml:space="preserve">70+ articles, blog posts, and tutorials on best practices, design, testability, and more</w:t>
      </w:r>
      <w:r w:rsidDel="00000000" w:rsidR="00000000" w:rsidRPr="00000000">
        <w:rPr>
          <w:rtl w:val="0"/>
        </w:rPr>
      </w:r>
    </w:p>
    <w:p w:rsidR="00000000" w:rsidDel="00000000" w:rsidP="00000000" w:rsidRDefault="00000000" w:rsidRPr="00000000" w14:paraId="00000006">
      <w:pPr>
        <w:numPr>
          <w:ilvl w:val="0"/>
          <w:numId w:val="1"/>
        </w:numPr>
        <w:spacing w:line="240" w:lineRule="auto"/>
        <w:ind w:left="216"/>
        <w:rPr>
          <w:rFonts w:ascii="Roboto" w:cs="Roboto" w:eastAsia="Roboto" w:hAnsi="Roboto"/>
        </w:rPr>
      </w:pPr>
      <w:r w:rsidDel="00000000" w:rsidR="00000000" w:rsidRPr="00000000">
        <w:rPr>
          <w:rFonts w:ascii="Roboto" w:cs="Roboto" w:eastAsia="Roboto" w:hAnsi="Roboto"/>
          <w:rtl w:val="0"/>
        </w:rPr>
        <w:t xml:space="preserve">Java Lead at LSEG, driving improvements in system resilience and testing quality</w:t>
      </w:r>
      <w:r w:rsidDel="00000000" w:rsidR="00000000" w:rsidRPr="00000000">
        <w:rPr>
          <w:rtl w:val="0"/>
        </w:rPr>
      </w:r>
    </w:p>
    <w:p w:rsidR="00000000" w:rsidDel="00000000" w:rsidP="00000000" w:rsidRDefault="00000000" w:rsidRPr="00000000" w14:paraId="00000007">
      <w:pPr>
        <w:numPr>
          <w:ilvl w:val="0"/>
          <w:numId w:val="1"/>
        </w:numPr>
        <w:spacing w:line="240" w:lineRule="auto"/>
        <w:ind w:left="216"/>
        <w:rPr>
          <w:rFonts w:ascii="Roboto" w:cs="Roboto" w:eastAsia="Roboto" w:hAnsi="Roboto"/>
          <w:color w:val="000000"/>
        </w:rPr>
      </w:pPr>
      <w:r w:rsidDel="00000000" w:rsidR="00000000" w:rsidRPr="00000000">
        <w:rPr>
          <w:rFonts w:ascii="Roboto" w:cs="Roboto" w:eastAsia="Roboto" w:hAnsi="Roboto"/>
          <w:rtl w:val="0"/>
        </w:rPr>
        <w:t xml:space="preserve">Contributed to BV-Group’s migration from monolithic on-prem apps to cloud-based microservices</w:t>
      </w:r>
      <w:ins w:author="Emanuel Trandafir" w:id="0" w:date="2025-06-12T12:34:18Z">
        <w:r w:rsidDel="00000000" w:rsidR="00000000" w:rsidRPr="00000000">
          <w:rPr>
            <w:rFonts w:ascii="Roboto" w:cs="Roboto" w:eastAsia="Roboto" w:hAnsi="Roboto"/>
            <w:rtl w:val="0"/>
          </w:rPr>
          <w:br w:type="textWrapping"/>
        </w:r>
      </w:ins>
      <w:r w:rsidDel="00000000" w:rsidR="00000000" w:rsidRPr="00000000">
        <w:rPr>
          <w:rFonts w:ascii="Roboto" w:cs="Roboto" w:eastAsia="Roboto" w:hAnsi="Roboto"/>
          <w:rtl w:val="0"/>
        </w:rPr>
        <w:br w:type="textWrapping"/>
      </w:r>
    </w:p>
    <w:p w:rsidR="00000000" w:rsidDel="00000000" w:rsidP="00000000" w:rsidRDefault="00000000" w:rsidRPr="00000000" w14:paraId="00000008">
      <w:pPr>
        <w:pStyle w:val="Heading2"/>
        <w:rPr>
          <w:rFonts w:ascii="Roboto" w:cs="Roboto" w:eastAsia="Roboto" w:hAnsi="Roboto"/>
          <w:b w:val="0"/>
        </w:rPr>
      </w:pPr>
      <w:r w:rsidDel="00000000" w:rsidR="00000000" w:rsidRPr="00000000">
        <w:rPr>
          <w:rFonts w:ascii="Roboto" w:cs="Roboto" w:eastAsia="Roboto" w:hAnsi="Roboto"/>
          <w:rtl w:val="0"/>
        </w:rPr>
        <w:t xml:space="preserve">Lead Java Developer | London Stock Exchange Group | Romania</w:t>
      </w:r>
      <w:r w:rsidDel="00000000" w:rsidR="00000000" w:rsidRPr="00000000">
        <w:rPr>
          <w:rFonts w:ascii="Roboto" w:cs="Roboto" w:eastAsia="Roboto" w:hAnsi="Roboto"/>
          <w:b w:val="0"/>
          <w:rtl w:val="0"/>
        </w:rPr>
        <w:tab/>
        <w:tab/>
        <w:t xml:space="preserve">dec </w:t>
      </w:r>
      <w:r w:rsidDel="00000000" w:rsidR="00000000" w:rsidRPr="00000000">
        <w:rPr>
          <w:rFonts w:ascii="Roboto" w:cs="Roboto" w:eastAsia="Roboto" w:hAnsi="Roboto"/>
          <w:b w:val="0"/>
          <w:sz w:val="20"/>
          <w:szCs w:val="20"/>
          <w:rtl w:val="0"/>
        </w:rPr>
        <w:t xml:space="preserve">2024 </w:t>
      </w:r>
      <w:r w:rsidDel="00000000" w:rsidR="00000000" w:rsidRPr="00000000">
        <w:rPr>
          <w:rFonts w:ascii="Roboto" w:cs="Roboto" w:eastAsia="Roboto" w:hAnsi="Roboto"/>
          <w:b w:val="0"/>
          <w:rtl w:val="0"/>
        </w:rPr>
        <w:t xml:space="preserve">- present</w:t>
      </w:r>
    </w:p>
    <w:p w:rsidR="00000000" w:rsidDel="00000000" w:rsidP="00000000" w:rsidRDefault="00000000" w:rsidRPr="00000000" w14:paraId="00000009">
      <w:pPr>
        <w:spacing w:before="240" w:lineRule="auto"/>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At LSEG, I worked for the London Clearing House (LCH) in the Forex Clear team. We were responsible for clearing Forex transactions, including handling amounts as large as $639 billion in FX Options notional volume, cleared in January 2025.</w:t>
      </w:r>
    </w:p>
    <w:p w:rsidR="00000000" w:rsidDel="00000000" w:rsidP="00000000" w:rsidRDefault="00000000" w:rsidRPr="00000000" w14:paraId="0000000A">
      <w:pPr>
        <w:numPr>
          <w:ilvl w:val="0"/>
          <w:numId w:val="1"/>
        </w:numPr>
        <w:spacing w:after="80" w:line="288" w:lineRule="auto"/>
        <w:ind w:left="216"/>
        <w:rPr>
          <w:rFonts w:ascii="Roboto" w:cs="Roboto" w:eastAsia="Roboto" w:hAnsi="Roboto"/>
          <w:sz w:val="20"/>
          <w:szCs w:val="20"/>
        </w:rPr>
      </w:pPr>
      <w:r w:rsidDel="00000000" w:rsidR="00000000" w:rsidRPr="00000000">
        <w:rPr>
          <w:rFonts w:ascii="Roboto" w:cs="Roboto" w:eastAsia="Roboto" w:hAnsi="Roboto"/>
          <w:color w:val="000000"/>
          <w:sz w:val="20"/>
          <w:szCs w:val="20"/>
          <w:rtl w:val="0"/>
        </w:rPr>
        <w:t xml:space="preserve">Conducted presentations and assisted colleagues in refactoring unit and integration tests by implementing best practices. This optimization shortened build times by 5 minutes and enhanced test clarity. Ensured that BDD tests functioned as executable specifications aligned with official documentation</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i w:val="1"/>
          <w:color w:val="721624"/>
          <w:sz w:val="20"/>
          <w:szCs w:val="20"/>
          <w:rtl w:val="0"/>
        </w:rPr>
        <w:t xml:space="preserve">(BDD, Cucumber, Awaitility, Jenkins)</w:t>
      </w:r>
      <w:r w:rsidDel="00000000" w:rsidR="00000000" w:rsidRPr="00000000">
        <w:rPr>
          <w:rtl w:val="0"/>
        </w:rPr>
      </w:r>
    </w:p>
    <w:p w:rsidR="00000000" w:rsidDel="00000000" w:rsidP="00000000" w:rsidRDefault="00000000" w:rsidRPr="00000000" w14:paraId="0000000B">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Led Event-Storming sessions to enhance understanding of internal processes and business flows and identify improvement opportunities. This also helped us establish a shared language between business stakeholders, developers, and QA teams. </w:t>
      </w:r>
      <w:r w:rsidDel="00000000" w:rsidR="00000000" w:rsidRPr="00000000">
        <w:rPr>
          <w:rFonts w:ascii="Roboto" w:cs="Roboto" w:eastAsia="Roboto" w:hAnsi="Roboto"/>
          <w:i w:val="1"/>
          <w:color w:val="721624"/>
          <w:sz w:val="20"/>
          <w:szCs w:val="20"/>
          <w:rtl w:val="0"/>
        </w:rPr>
        <w:t xml:space="preserve">(Event Storming, Ubiquitous Language, DDD, Software Design)</w:t>
      </w:r>
    </w:p>
    <w:p w:rsidR="00000000" w:rsidDel="00000000" w:rsidP="00000000" w:rsidRDefault="00000000" w:rsidRPr="00000000" w14:paraId="0000000C">
      <w:pPr>
        <w:spacing w:after="0" w:line="288" w:lineRule="auto"/>
        <w:rPr>
          <w:rFonts w:ascii="Roboto" w:cs="Roboto" w:eastAsia="Roboto" w:hAnsi="Roboto"/>
          <w:i w:val="1"/>
          <w:color w:val="721624"/>
          <w:sz w:val="20"/>
          <w:szCs w:val="20"/>
        </w:rPr>
      </w:pPr>
      <w:r w:rsidDel="00000000" w:rsidR="00000000" w:rsidRPr="00000000">
        <w:rPr>
          <w:rtl w:val="0"/>
        </w:rPr>
      </w:r>
    </w:p>
    <w:p w:rsidR="00000000" w:rsidDel="00000000" w:rsidP="00000000" w:rsidRDefault="00000000" w:rsidRPr="00000000" w14:paraId="0000000D">
      <w:pPr>
        <w:pStyle w:val="Heading2"/>
        <w:rPr>
          <w:rFonts w:ascii="Roboto" w:cs="Roboto" w:eastAsia="Roboto" w:hAnsi="Roboto"/>
          <w:i w:val="1"/>
          <w:color w:val="721624"/>
          <w:sz w:val="20"/>
          <w:szCs w:val="20"/>
        </w:rPr>
      </w:pPr>
      <w:bookmarkStart w:colFirst="0" w:colLast="0" w:name="_jh0iylx187a5" w:id="1"/>
      <w:bookmarkEnd w:id="1"/>
      <w:r w:rsidDel="00000000" w:rsidR="00000000" w:rsidRPr="00000000">
        <w:rPr>
          <w:rFonts w:ascii="Roboto" w:cs="Roboto" w:eastAsia="Roboto" w:hAnsi="Roboto"/>
          <w:rtl w:val="0"/>
        </w:rPr>
        <w:t xml:space="preserve">Open-Source Contributor, Author</w:t>
        <w:br w:type="textWrapping"/>
      </w:r>
      <w:r w:rsidDel="00000000" w:rsidR="00000000" w:rsidRPr="00000000">
        <w:rPr>
          <w:rtl w:val="0"/>
        </w:rPr>
      </w:r>
    </w:p>
    <w:p w:rsidR="00000000" w:rsidDel="00000000" w:rsidP="00000000" w:rsidRDefault="00000000" w:rsidRPr="00000000" w14:paraId="0000000E">
      <w:pPr>
        <w:numPr>
          <w:ilvl w:val="0"/>
          <w:numId w:val="1"/>
        </w:numPr>
        <w:spacing w:after="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 Authored numerous tutorials and courses on </w:t>
      </w:r>
      <w:hyperlink r:id="rId15">
        <w:r w:rsidDel="00000000" w:rsidR="00000000" w:rsidRPr="00000000">
          <w:rPr>
            <w:rFonts w:ascii="Roboto" w:cs="Roboto" w:eastAsia="Roboto" w:hAnsi="Roboto"/>
            <w:color w:val="0563c1"/>
            <w:sz w:val="20"/>
            <w:szCs w:val="20"/>
            <w:u w:val="single"/>
            <w:rtl w:val="0"/>
          </w:rPr>
          <w:t xml:space="preserve">Baeldung.com</w:t>
        </w:r>
      </w:hyperlink>
      <w:r w:rsidDel="00000000" w:rsidR="00000000" w:rsidRPr="00000000">
        <w:rPr>
          <w:rFonts w:ascii="Roboto" w:cs="Roboto" w:eastAsia="Roboto" w:hAnsi="Roboto"/>
          <w:color w:val="000000"/>
          <w:sz w:val="20"/>
          <w:szCs w:val="20"/>
          <w:rtl w:val="0"/>
        </w:rPr>
        <w:t xml:space="preserve">, covering topics such as software architecture and paradigms, unit testing, asynchronous programming, and many others. </w:t>
      </w:r>
      <w:r w:rsidDel="00000000" w:rsidR="00000000" w:rsidRPr="00000000">
        <w:rPr>
          <w:rFonts w:ascii="Roboto" w:cs="Roboto" w:eastAsia="Roboto" w:hAnsi="Roboto"/>
          <w:i w:val="1"/>
          <w:color w:val="721624"/>
          <w:sz w:val="20"/>
          <w:szCs w:val="20"/>
          <w:rtl w:val="0"/>
        </w:rPr>
        <w:t xml:space="preserve">(Technical articles and courses)</w:t>
      </w:r>
      <w:r w:rsidDel="00000000" w:rsidR="00000000" w:rsidRPr="00000000">
        <w:rPr>
          <w:rFonts w:ascii="Roboto" w:cs="Roboto" w:eastAsia="Roboto" w:hAnsi="Roboto"/>
          <w:i w:val="1"/>
          <w:color w:val="000000"/>
          <w:sz w:val="20"/>
          <w:szCs w:val="20"/>
          <w:rtl w:val="0"/>
        </w:rPr>
        <w:t xml:space="preserve"> </w:t>
        <w:br w:type="textWrapping"/>
      </w:r>
      <w:r w:rsidDel="00000000" w:rsidR="00000000" w:rsidRPr="00000000">
        <w:rPr>
          <w:rtl w:val="0"/>
        </w:rPr>
      </w:r>
    </w:p>
    <w:p w:rsidR="00000000" w:rsidDel="00000000" w:rsidP="00000000" w:rsidRDefault="00000000" w:rsidRPr="00000000" w14:paraId="0000000F">
      <w:pPr>
        <w:numPr>
          <w:ilvl w:val="0"/>
          <w:numId w:val="1"/>
        </w:numPr>
        <w:spacing w:after="0" w:line="288" w:lineRule="auto"/>
        <w:ind w:left="216"/>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Worked closely with maintainers and contributed to widely used open-source projects within the Java ecosystem, supporting thousands of teams globally. Contributions included identifying and reporting issues, proposing and discussing implementation ideas, developing new features, refactoring code, enhancing documentation, and showcasing features for projects such as</w:t>
      </w:r>
      <w:r w:rsidDel="00000000" w:rsidR="00000000" w:rsidRPr="00000000">
        <w:rPr>
          <w:rFonts w:ascii="Roboto" w:cs="Roboto" w:eastAsia="Roboto" w:hAnsi="Roboto"/>
          <w:i w:val="1"/>
          <w:color w:val="721624"/>
          <w:sz w:val="20"/>
          <w:szCs w:val="20"/>
          <w:rtl w:val="0"/>
        </w:rPr>
        <w:t xml:space="preserve"> AssertJ, FasterXML’s Jackson</w:t>
      </w:r>
      <w:r w:rsidDel="00000000" w:rsidR="00000000" w:rsidRPr="00000000">
        <w:rPr>
          <w:rFonts w:ascii="Roboto" w:cs="Roboto" w:eastAsia="Roboto" w:hAnsi="Roboto"/>
          <w:color w:val="000000"/>
          <w:sz w:val="20"/>
          <w:szCs w:val="20"/>
          <w:rtl w:val="0"/>
        </w:rPr>
        <w:t xml:space="preserve">, </w:t>
      </w:r>
      <w:r w:rsidDel="00000000" w:rsidR="00000000" w:rsidRPr="00000000">
        <w:rPr>
          <w:rFonts w:ascii="Roboto" w:cs="Roboto" w:eastAsia="Roboto" w:hAnsi="Roboto"/>
          <w:i w:val="1"/>
          <w:color w:val="721624"/>
          <w:sz w:val="20"/>
          <w:szCs w:val="20"/>
          <w:rtl w:val="0"/>
        </w:rPr>
        <w:t xml:space="preserve">Spring-Modulith, Spring Ldap</w:t>
      </w:r>
      <w:r w:rsidDel="00000000" w:rsidR="00000000" w:rsidRPr="00000000">
        <w:rPr>
          <w:rFonts w:ascii="Roboto" w:cs="Roboto" w:eastAsia="Roboto" w:hAnsi="Roboto"/>
          <w:color w:val="000000"/>
          <w:sz w:val="20"/>
          <w:szCs w:val="20"/>
          <w:rtl w:val="0"/>
        </w:rPr>
        <w:t xml:space="preserve">, and others. </w:t>
        <w:br w:type="textWrapping"/>
      </w:r>
    </w:p>
    <w:p w:rsidR="00000000" w:rsidDel="00000000" w:rsidP="00000000" w:rsidRDefault="00000000" w:rsidRPr="00000000" w14:paraId="00000010">
      <w:pPr>
        <w:numPr>
          <w:ilvl w:val="0"/>
          <w:numId w:val="1"/>
        </w:numPr>
        <w:spacing w:after="0" w:line="288" w:lineRule="auto"/>
        <w:ind w:left="216"/>
        <w:rPr>
          <w:rFonts w:ascii="Roboto" w:cs="Roboto" w:eastAsia="Roboto" w:hAnsi="Roboto"/>
          <w:color w:val="000000"/>
          <w:sz w:val="20"/>
          <w:szCs w:val="20"/>
          <w:u w:val="none"/>
        </w:rPr>
      </w:pPr>
      <w:r w:rsidDel="00000000" w:rsidR="00000000" w:rsidRPr="00000000">
        <w:rPr>
          <w:rFonts w:ascii="Roboto" w:cs="Roboto" w:eastAsia="Roboto" w:hAnsi="Roboto"/>
          <w:color w:val="000000"/>
          <w:sz w:val="20"/>
          <w:szCs w:val="20"/>
          <w:rtl w:val="0"/>
        </w:rPr>
        <w:t xml:space="preserve">I conducted a technical review of </w:t>
      </w:r>
      <w:hyperlink r:id="rId16">
        <w:r w:rsidDel="00000000" w:rsidR="00000000" w:rsidRPr="00000000">
          <w:rPr>
            <w:rFonts w:ascii="Roboto" w:cs="Roboto" w:eastAsia="Roboto" w:hAnsi="Roboto"/>
            <w:color w:val="1155cc"/>
            <w:sz w:val="20"/>
            <w:szCs w:val="20"/>
            <w:u w:val="single"/>
            <w:rtl w:val="0"/>
          </w:rPr>
          <w:t xml:space="preserve">"Angry Tests"</w:t>
        </w:r>
      </w:hyperlink>
      <w:r w:rsidDel="00000000" w:rsidR="00000000" w:rsidRPr="00000000">
        <w:rPr>
          <w:rFonts w:ascii="Roboto" w:cs="Roboto" w:eastAsia="Roboto" w:hAnsi="Roboto"/>
          <w:color w:val="000000"/>
          <w:sz w:val="20"/>
          <w:szCs w:val="20"/>
          <w:rtl w:val="0"/>
        </w:rPr>
        <w:t xml:space="preserve"> by Yegor Bugayenko, providing detailed comments and suggestions that helped shape the final version of the book.</w:t>
      </w:r>
    </w:p>
    <w:p w:rsidR="00000000" w:rsidDel="00000000" w:rsidP="00000000" w:rsidRDefault="00000000" w:rsidRPr="00000000" w14:paraId="00000011">
      <w:pPr>
        <w:spacing w:after="0" w:line="288" w:lineRule="auto"/>
        <w:ind w:left="0" w:firstLine="0"/>
        <w:rPr>
          <w:rFonts w:ascii="Roboto" w:cs="Roboto" w:eastAsia="Roboto" w:hAnsi="Roboto"/>
          <w:i w:val="1"/>
          <w:color w:val="721624"/>
          <w:sz w:val="20"/>
          <w:szCs w:val="20"/>
        </w:rPr>
      </w:pPr>
      <w:r w:rsidDel="00000000" w:rsidR="00000000" w:rsidRPr="00000000">
        <w:rPr>
          <w:rtl w:val="0"/>
        </w:rPr>
      </w:r>
    </w:p>
    <w:p w:rsidR="00000000" w:rsidDel="00000000" w:rsidP="00000000" w:rsidRDefault="00000000" w:rsidRPr="00000000" w14:paraId="00000012">
      <w:pPr>
        <w:pStyle w:val="Heading2"/>
        <w:rPr>
          <w:rFonts w:ascii="Roboto" w:cs="Roboto" w:eastAsia="Roboto" w:hAnsi="Roboto"/>
          <w:sz w:val="20"/>
          <w:szCs w:val="20"/>
        </w:rPr>
      </w:pPr>
      <w:bookmarkStart w:colFirst="0" w:colLast="0" w:name="_pjz42lxte2g3" w:id="2"/>
      <w:bookmarkEnd w:id="2"/>
      <w:r w:rsidDel="00000000" w:rsidR="00000000" w:rsidRPr="00000000">
        <w:rPr>
          <w:rFonts w:ascii="Roboto" w:cs="Roboto" w:eastAsia="Roboto" w:hAnsi="Roboto"/>
          <w:rtl w:val="0"/>
        </w:rPr>
        <w:t xml:space="preserve">Software Engineer | BV Group | Gibraltar</w:t>
        <w:tab/>
        <w:tab/>
        <w:tab/>
        <w:tab/>
        <w:tab/>
      </w:r>
      <w:r w:rsidDel="00000000" w:rsidR="00000000" w:rsidRPr="00000000">
        <w:rPr>
          <w:rFonts w:ascii="Roboto" w:cs="Roboto" w:eastAsia="Roboto" w:hAnsi="Roboto"/>
          <w:b w:val="0"/>
          <w:rtl w:val="0"/>
        </w:rPr>
        <w:t xml:space="preserve">may </w:t>
      </w:r>
      <w:r w:rsidDel="00000000" w:rsidR="00000000" w:rsidRPr="00000000">
        <w:rPr>
          <w:rFonts w:ascii="Roboto" w:cs="Roboto" w:eastAsia="Roboto" w:hAnsi="Roboto"/>
          <w:b w:val="0"/>
          <w:sz w:val="20"/>
          <w:szCs w:val="20"/>
          <w:rtl w:val="0"/>
        </w:rPr>
        <w:t xml:space="preserve">2021</w:t>
      </w:r>
      <w:r w:rsidDel="00000000" w:rsidR="00000000" w:rsidRPr="00000000">
        <w:rPr>
          <w:rFonts w:ascii="Roboto" w:cs="Roboto" w:eastAsia="Roboto" w:hAnsi="Roboto"/>
          <w:b w:val="0"/>
          <w:rtl w:val="0"/>
        </w:rPr>
        <w:t xml:space="preserve"> - dec </w:t>
      </w:r>
      <w:r w:rsidDel="00000000" w:rsidR="00000000" w:rsidRPr="00000000">
        <w:rPr>
          <w:rFonts w:ascii="Roboto" w:cs="Roboto" w:eastAsia="Roboto" w:hAnsi="Roboto"/>
          <w:b w:val="0"/>
          <w:sz w:val="20"/>
          <w:szCs w:val="20"/>
          <w:rtl w:val="0"/>
        </w:rPr>
        <w:t xml:space="preserve">2024</w:t>
      </w:r>
      <w:r w:rsidDel="00000000" w:rsidR="00000000" w:rsidRPr="00000000">
        <w:rPr>
          <w:rtl w:val="0"/>
        </w:rPr>
      </w:r>
    </w:p>
    <w:p w:rsidR="00000000" w:rsidDel="00000000" w:rsidP="00000000" w:rsidRDefault="00000000" w:rsidRPr="00000000" w14:paraId="00000013">
      <w:pPr>
        <w:spacing w:before="240" w:lineRule="auto"/>
        <w:rPr>
          <w:rFonts w:ascii="Roboto" w:cs="Roboto" w:eastAsia="Roboto" w:hAnsi="Roboto"/>
          <w:i w:val="1"/>
          <w:color w:val="000000"/>
          <w:sz w:val="20"/>
          <w:szCs w:val="20"/>
        </w:rPr>
      </w:pPr>
      <w:r w:rsidDel="00000000" w:rsidR="00000000" w:rsidRPr="00000000">
        <w:rPr>
          <w:rFonts w:ascii="Roboto" w:cs="Roboto" w:eastAsia="Roboto" w:hAnsi="Roboto"/>
          <w:color w:val="000000"/>
          <w:sz w:val="20"/>
          <w:szCs w:val="20"/>
          <w:rtl w:val="0"/>
        </w:rPr>
        <w:t xml:space="preserve">At BV-Group, a leading global sports betting and online casino company based in Gibraltar, I was part of the Marketing Tools team. We focused on developing efficient and reliable solutions to empower operators in managing promotions, campaigns, communications, and customer bonuses across multiple brands and countries.</w:t>
      </w:r>
      <w:r w:rsidDel="00000000" w:rsidR="00000000" w:rsidRPr="00000000">
        <w:rPr>
          <w:rtl w:val="0"/>
        </w:rPr>
      </w:r>
    </w:p>
    <w:p w:rsidR="00000000" w:rsidDel="00000000" w:rsidP="00000000" w:rsidRDefault="00000000" w:rsidRPr="00000000" w14:paraId="00000014">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Actively contributed to design discussions and architectural decisions during BV-Group’s migration from on-premises infrastructure in Gibraltar to a microservices-based architecture on Google Cloud (London region). Played a key role in managing the complexities of hybrid deployments, tackling latency issues, and ensuring system performance during high-traffic events such as the Olympic Games and the FIFA World Cup. </w:t>
      </w:r>
      <w:r w:rsidDel="00000000" w:rsidR="00000000" w:rsidRPr="00000000">
        <w:rPr>
          <w:rFonts w:ascii="Roboto" w:cs="Roboto" w:eastAsia="Roboto" w:hAnsi="Roboto"/>
          <w:i w:val="1"/>
          <w:color w:val="721624"/>
          <w:sz w:val="20"/>
          <w:szCs w:val="20"/>
          <w:rtl w:val="0"/>
        </w:rPr>
        <w:t xml:space="preserve">(Google Cloud, Kubernetes, Gitlab, Maven, Grafana, Observability, Tracing)</w:t>
      </w:r>
      <w:r w:rsidDel="00000000" w:rsidR="00000000" w:rsidRPr="00000000">
        <w:rPr>
          <w:rtl w:val="0"/>
        </w:rPr>
      </w:r>
    </w:p>
    <w:p w:rsidR="00000000" w:rsidDel="00000000" w:rsidP="00000000" w:rsidRDefault="00000000" w:rsidRPr="00000000" w14:paraId="00000015">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Developed event-driven microservices to aggregate real-time data from various sources and store it in BigQuery for reporting and analytical purposes. </w:t>
      </w:r>
      <w:r w:rsidDel="00000000" w:rsidR="00000000" w:rsidRPr="00000000">
        <w:rPr>
          <w:rFonts w:ascii="Roboto" w:cs="Roboto" w:eastAsia="Roboto" w:hAnsi="Roboto"/>
          <w:i w:val="1"/>
          <w:color w:val="721624"/>
          <w:sz w:val="20"/>
          <w:szCs w:val="20"/>
          <w:rtl w:val="0"/>
        </w:rPr>
        <w:t xml:space="preserve">(Java, Kotlin, Kafka, Spring Events, Spring Reactor, Big Query, Firestore)</w:t>
      </w:r>
      <w:r w:rsidDel="00000000" w:rsidR="00000000" w:rsidRPr="00000000">
        <w:rPr>
          <w:rtl w:val="0"/>
        </w:rPr>
      </w:r>
    </w:p>
    <w:p w:rsidR="00000000" w:rsidDel="00000000" w:rsidP="00000000" w:rsidRDefault="00000000" w:rsidRPr="00000000" w14:paraId="00000016">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Recreated a part of a legacy web application designed to manage promotional data. During the reconstruction, I prioritized decomposing UI-supported operations into small, cohesive microservices. Engaging in direct dialogue with operators resulted in a profound grasp of the organizational business flows and a consolidation of the domain model. </w:t>
      </w:r>
      <w:r w:rsidDel="00000000" w:rsidR="00000000" w:rsidRPr="00000000">
        <w:rPr>
          <w:rFonts w:ascii="Roboto" w:cs="Roboto" w:eastAsia="Roboto" w:hAnsi="Roboto"/>
          <w:i w:val="1"/>
          <w:color w:val="721624"/>
          <w:sz w:val="20"/>
          <w:szCs w:val="20"/>
          <w:rtl w:val="0"/>
        </w:rPr>
        <w:t xml:space="preserve">(BDD, DDD, REST APIs, Spring Security, Oracle, MongoDB, Vaadin Framework)</w:t>
      </w:r>
      <w:r w:rsidDel="00000000" w:rsidR="00000000" w:rsidRPr="00000000">
        <w:rPr>
          <w:rtl w:val="0"/>
        </w:rPr>
      </w:r>
    </w:p>
    <w:p w:rsidR="00000000" w:rsidDel="00000000" w:rsidP="00000000" w:rsidRDefault="00000000" w:rsidRPr="00000000" w14:paraId="00000017">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Crafted comprehensive end-to-end tests, prioritizing system behavior over implementation details. Minimizing the reliance on mocks leads to substantial improvements in testability, deployment confidence, and maintainability. </w:t>
      </w:r>
      <w:r w:rsidDel="00000000" w:rsidR="00000000" w:rsidRPr="00000000">
        <w:rPr>
          <w:rFonts w:ascii="Roboto" w:cs="Roboto" w:eastAsia="Roboto" w:hAnsi="Roboto"/>
          <w:i w:val="1"/>
          <w:color w:val="721624"/>
          <w:sz w:val="20"/>
          <w:szCs w:val="20"/>
          <w:rtl w:val="0"/>
        </w:rPr>
        <w:t xml:space="preserve">(JUnit5, AssertJ, WireMock, Testcontainers, Docker, CI/CD)</w:t>
      </w: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pStyle w:val="Heading2"/>
        <w:rPr>
          <w:rFonts w:ascii="Roboto" w:cs="Roboto" w:eastAsia="Roboto" w:hAnsi="Roboto"/>
          <w:b w:val="0"/>
        </w:rPr>
      </w:pPr>
      <w:bookmarkStart w:colFirst="0" w:colLast="0" w:name="_6bmjplxedd1" w:id="3"/>
      <w:bookmarkEnd w:id="3"/>
      <w:r w:rsidDel="00000000" w:rsidR="00000000" w:rsidRPr="00000000">
        <w:rPr>
          <w:rFonts w:ascii="Roboto" w:cs="Roboto" w:eastAsia="Roboto" w:hAnsi="Roboto"/>
          <w:rtl w:val="0"/>
        </w:rPr>
        <w:t xml:space="preserve">Software Developer | PSS - Prosoft Solutions | Romania</w:t>
      </w:r>
      <w:r w:rsidDel="00000000" w:rsidR="00000000" w:rsidRPr="00000000">
        <w:rPr>
          <w:rFonts w:ascii="Roboto" w:cs="Roboto" w:eastAsia="Roboto" w:hAnsi="Roboto"/>
          <w:b w:val="0"/>
          <w:rtl w:val="0"/>
        </w:rPr>
        <w:tab/>
        <w:tab/>
        <w:tab/>
        <w:t xml:space="preserve">oct </w:t>
      </w:r>
      <w:r w:rsidDel="00000000" w:rsidR="00000000" w:rsidRPr="00000000">
        <w:rPr>
          <w:rFonts w:ascii="Roboto" w:cs="Roboto" w:eastAsia="Roboto" w:hAnsi="Roboto"/>
          <w:b w:val="0"/>
          <w:sz w:val="20"/>
          <w:szCs w:val="20"/>
          <w:rtl w:val="0"/>
        </w:rPr>
        <w:t xml:space="preserve">2017 </w:t>
      </w:r>
      <w:r w:rsidDel="00000000" w:rsidR="00000000" w:rsidRPr="00000000">
        <w:rPr>
          <w:rFonts w:ascii="Roboto" w:cs="Roboto" w:eastAsia="Roboto" w:hAnsi="Roboto"/>
          <w:b w:val="0"/>
          <w:rtl w:val="0"/>
        </w:rPr>
        <w:t xml:space="preserve">- may</w:t>
      </w:r>
      <w:r w:rsidDel="00000000" w:rsidR="00000000" w:rsidRPr="00000000">
        <w:rPr>
          <w:rFonts w:ascii="Roboto" w:cs="Roboto" w:eastAsia="Roboto" w:hAnsi="Roboto"/>
          <w:b w:val="0"/>
          <w:sz w:val="20"/>
          <w:szCs w:val="20"/>
          <w:rtl w:val="0"/>
        </w:rPr>
        <w:t xml:space="preserve"> 2021</w:t>
      </w:r>
      <w:r w:rsidDel="00000000" w:rsidR="00000000" w:rsidRPr="00000000">
        <w:rPr>
          <w:rFonts w:ascii="Roboto" w:cs="Roboto" w:eastAsia="Roboto" w:hAnsi="Roboto"/>
          <w:b w:val="0"/>
          <w:rtl w:val="0"/>
        </w:rPr>
        <w:br w:type="textWrapping"/>
      </w:r>
    </w:p>
    <w:p w:rsidR="00000000" w:rsidDel="00000000" w:rsidP="00000000" w:rsidRDefault="00000000" w:rsidRPr="00000000" w14:paraId="0000001A">
      <w:pPr>
        <w:rPr>
          <w:rFonts w:ascii="Roboto" w:cs="Roboto" w:eastAsia="Roboto" w:hAnsi="Roboto"/>
          <w:color w:val="000000"/>
          <w:sz w:val="20"/>
          <w:szCs w:val="20"/>
        </w:rPr>
      </w:pPr>
      <w:r w:rsidDel="00000000" w:rsidR="00000000" w:rsidRPr="00000000">
        <w:rPr>
          <w:rFonts w:ascii="Roboto" w:cs="Roboto" w:eastAsia="Roboto" w:hAnsi="Roboto"/>
          <w:color w:val="000000"/>
          <w:sz w:val="20"/>
          <w:szCs w:val="20"/>
          <w:rtl w:val="0"/>
        </w:rPr>
        <w:t xml:space="preserve">P</w:t>
      </w:r>
      <w:r w:rsidDel="00000000" w:rsidR="00000000" w:rsidRPr="00000000">
        <w:rPr>
          <w:rFonts w:ascii="Roboto" w:cs="Roboto" w:eastAsia="Roboto" w:hAnsi="Roboto"/>
          <w:color w:val="000000"/>
          <w:sz w:val="20"/>
          <w:szCs w:val="20"/>
          <w:rtl w:val="0"/>
        </w:rPr>
        <w:t xml:space="preserve">roSoft Solutions is a Romanian-based company that offers its software services to many European and US-based clients. During my time at PSS, I worked with two of their main clients active in the retail and banking industries.</w:t>
      </w:r>
    </w:p>
    <w:p w:rsidR="00000000" w:rsidDel="00000000" w:rsidP="00000000" w:rsidRDefault="00000000" w:rsidRPr="00000000" w14:paraId="0000001B">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Engineered modular Java applications for a large retailer from Germany, integrating retail weighing scales with diverse hardware components. These applications offered a wide array of functionalities, including cash, card, and phone payment processing, receipt printing, barcode scanning, and robust reporting capabilities. </w:t>
      </w:r>
      <w:r w:rsidDel="00000000" w:rsidR="00000000" w:rsidRPr="00000000">
        <w:rPr>
          <w:rFonts w:ascii="Roboto" w:cs="Roboto" w:eastAsia="Roboto" w:hAnsi="Roboto"/>
          <w:i w:val="1"/>
          <w:color w:val="721624"/>
          <w:sz w:val="20"/>
          <w:szCs w:val="20"/>
          <w:rtl w:val="0"/>
        </w:rPr>
        <w:t xml:space="preserve"> (Java, OSGi Framework,  REST APIs, H2, JavaScript, Angular)</w:t>
      </w:r>
    </w:p>
    <w:p w:rsidR="00000000" w:rsidDel="00000000" w:rsidP="00000000" w:rsidRDefault="00000000" w:rsidRPr="00000000" w14:paraId="0000001C">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Improved the testability of the project and created a set of scripts that allowed our manual QA to work remotely during the COVID-19 pandemic. </w:t>
      </w:r>
      <w:r w:rsidDel="00000000" w:rsidR="00000000" w:rsidRPr="00000000">
        <w:rPr>
          <w:rFonts w:ascii="Roboto" w:cs="Roboto" w:eastAsia="Roboto" w:hAnsi="Roboto"/>
          <w:i w:val="1"/>
          <w:color w:val="721624"/>
          <w:sz w:val="20"/>
          <w:szCs w:val="20"/>
          <w:rtl w:val="0"/>
        </w:rPr>
        <w:t xml:space="preserve">(Python scripts)</w:t>
      </w:r>
    </w:p>
    <w:p w:rsidR="00000000" w:rsidDel="00000000" w:rsidP="00000000" w:rsidRDefault="00000000" w:rsidRPr="00000000" w14:paraId="0000001D">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Mentored new team members and junior developers by creating technical training programs to introduce them to our technologies and domain. This facilitated a smooth onboarding process and accelerated their integration into the team.</w:t>
      </w:r>
      <w:r w:rsidDel="00000000" w:rsidR="00000000" w:rsidRPr="00000000">
        <w:rPr>
          <w:rtl w:val="0"/>
        </w:rPr>
      </w:r>
    </w:p>
    <w:p w:rsidR="00000000" w:rsidDel="00000000" w:rsidP="00000000" w:rsidRDefault="00000000" w:rsidRPr="00000000" w14:paraId="0000001E">
      <w:pPr>
        <w:numPr>
          <w:ilvl w:val="0"/>
          <w:numId w:val="1"/>
        </w:numPr>
        <w:spacing w:after="80" w:line="288" w:lineRule="auto"/>
        <w:ind w:left="216"/>
        <w:rPr>
          <w:rFonts w:ascii="Roboto" w:cs="Roboto" w:eastAsia="Roboto" w:hAnsi="Roboto"/>
        </w:rPr>
      </w:pPr>
      <w:r w:rsidDel="00000000" w:rsidR="00000000" w:rsidRPr="00000000">
        <w:rPr>
          <w:rFonts w:ascii="Roboto" w:cs="Roboto" w:eastAsia="Roboto" w:hAnsi="Roboto"/>
          <w:color w:val="000000"/>
          <w:sz w:val="20"/>
          <w:szCs w:val="20"/>
          <w:rtl w:val="0"/>
        </w:rPr>
        <w:t xml:space="preserve">Configured a generic banking platform for lending mortgages and customized its UI for various customers. </w:t>
      </w:r>
      <w:r w:rsidDel="00000000" w:rsidR="00000000" w:rsidRPr="00000000">
        <w:rPr>
          <w:rFonts w:ascii="Roboto" w:cs="Roboto" w:eastAsia="Roboto" w:hAnsi="Roboto"/>
          <w:i w:val="1"/>
          <w:color w:val="721624"/>
          <w:sz w:val="20"/>
          <w:szCs w:val="20"/>
          <w:rtl w:val="0"/>
        </w:rPr>
        <w:t xml:space="preserve">(JavaScript, Angular, Formly.js, JSON)</w:t>
      </w:r>
      <w:r w:rsidDel="00000000" w:rsidR="00000000" w:rsidRPr="00000000">
        <w:rPr>
          <w:rtl w:val="0"/>
        </w:rPr>
      </w:r>
    </w:p>
    <w:sectPr>
      <w:footerReference r:id="rId17" w:type="default"/>
      <w:pgSz w:h="15840" w:w="12240" w:orient="portrait"/>
      <w:pgMar w:bottom="1152" w:top="1008"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2a7b89"/>
        <w:sz w:val="22"/>
        <w:szCs w:val="22"/>
        <w:u w:val="none"/>
        <w:shd w:fill="auto" w:val="clear"/>
        <w:vertAlign w:val="baseline"/>
      </w:rPr>
    </w:pPr>
    <w:r w:rsidDel="00000000" w:rsidR="00000000" w:rsidRPr="00000000">
      <w:rPr>
        <w:rFonts w:ascii="Cambria" w:cs="Cambria" w:eastAsia="Cambria" w:hAnsi="Cambria"/>
        <w:b w:val="0"/>
        <w:i w:val="0"/>
        <w:smallCaps w:val="0"/>
        <w:strike w:val="0"/>
        <w:color w:val="2a7b89"/>
        <w:sz w:val="22"/>
        <w:szCs w:val="22"/>
        <w:u w:val="none"/>
        <w:shd w:fill="auto" w:val="clear"/>
        <w:vertAlign w:val="baseline"/>
        <w:rtl w:val="0"/>
      </w:rPr>
      <w:t xml:space="preserve">Page </w:t>
    </w:r>
    <w:r w:rsidDel="00000000" w:rsidR="00000000" w:rsidRPr="00000000">
      <w:rPr>
        <w:rFonts w:ascii="Cambria" w:cs="Cambria" w:eastAsia="Cambria" w:hAnsi="Cambria"/>
        <w:b w:val="0"/>
        <w:i w:val="0"/>
        <w:smallCaps w:val="0"/>
        <w:strike w:val="0"/>
        <w:color w:val="2a7b8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 w:hanging="216"/>
      </w:pPr>
      <w:rPr>
        <w:rFonts w:ascii="Cambria" w:cs="Cambria" w:eastAsia="Cambria" w:hAnsi="Cambria"/>
      </w:rPr>
    </w:lvl>
    <w:lvl w:ilvl="1">
      <w:start w:val="1"/>
      <w:numFmt w:val="bullet"/>
      <w:lvlText w:val="o"/>
      <w:lvlJc w:val="left"/>
      <w:pPr>
        <w:ind w:left="648" w:hanging="216.00000000000006"/>
      </w:pPr>
      <w:rPr>
        <w:rFonts w:ascii="Courier New" w:cs="Courier New" w:eastAsia="Courier New" w:hAnsi="Courier New"/>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ambria" w:cs="Cambria" w:eastAsia="Cambria" w:hAnsi="Cambria"/>
      <w:color w:val="2a7b89"/>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etrandafir93" TargetMode="External"/><Relationship Id="rId10" Type="http://schemas.openxmlformats.org/officeDocument/2006/relationships/hyperlink" Target="https://www.baeldung.com/author/emanueltrandafir"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in/emanueltrandafir" TargetMode="External"/><Relationship Id="rId15" Type="http://schemas.openxmlformats.org/officeDocument/2006/relationships/hyperlink" Target="https://www.baeldung.com/author/emanueltrandafir" TargetMode="Externa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yperlink" Target="https://www.yegor256.com/angry-tests.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mailto:emanueltrandafir199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